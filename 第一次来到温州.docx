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B4DC6" w14:textId="748C39B0" w:rsidR="005A2413" w:rsidRDefault="006C67B5" w:rsidP="007B0AF2">
      <w:pPr>
        <w:ind w:firstLineChars="200" w:firstLine="420"/>
        <w:rPr>
          <w:rFonts w:hint="eastAsia"/>
        </w:rPr>
      </w:pPr>
      <w:r>
        <w:rPr>
          <w:rFonts w:hint="eastAsia"/>
        </w:rPr>
        <w:t>今天是我来温州的第五天。好了累了，第六天再写吧。晚安!</w:t>
      </w:r>
      <w:r w:rsidR="000438E3">
        <w:rPr>
          <w:rFonts w:hint="eastAsia"/>
        </w:rPr>
        <w:t>····</w:t>
      </w:r>
    </w:p>
    <w:p w14:paraId="4A2DD458" w14:textId="77777777" w:rsidR="000D56F0" w:rsidRDefault="003200A0" w:rsidP="007B0AF2">
      <w:pPr>
        <w:ind w:firstLineChars="200" w:firstLine="420"/>
        <w:rPr>
          <w:rFonts w:hint="eastAsia"/>
        </w:rPr>
      </w:pPr>
      <w:r>
        <w:rPr>
          <w:rFonts w:hint="eastAsia"/>
        </w:rPr>
        <w:t>今天是</w:t>
      </w:r>
      <w:r w:rsidR="00A014B7">
        <w:rPr>
          <w:rFonts w:hint="eastAsia"/>
        </w:rPr>
        <w:t>来温州的第六天了。</w:t>
      </w:r>
      <w:r w:rsidR="00E63C34">
        <w:rPr>
          <w:rFonts w:hint="eastAsia"/>
        </w:rPr>
        <w:t>来温州是从来没有想过的</w:t>
      </w:r>
      <w:r w:rsidR="007B0AF2">
        <w:rPr>
          <w:rFonts w:hint="eastAsia"/>
        </w:rPr>
        <w:t>吧</w:t>
      </w:r>
      <w:r w:rsidR="00946094">
        <w:rPr>
          <w:rFonts w:hint="eastAsia"/>
        </w:rPr>
        <w:t>，</w:t>
      </w:r>
      <w:r w:rsidR="00E63C34">
        <w:rPr>
          <w:rFonts w:hint="eastAsia"/>
        </w:rPr>
        <w:t>或许</w:t>
      </w:r>
      <w:r w:rsidR="00BD4350">
        <w:rPr>
          <w:rFonts w:hint="eastAsia"/>
        </w:rPr>
        <w:t>是</w:t>
      </w:r>
      <w:r w:rsidR="00946094">
        <w:rPr>
          <w:rFonts w:hint="eastAsia"/>
        </w:rPr>
        <w:t>命运的指引把！</w:t>
      </w:r>
      <w:r w:rsidR="00E61C2B">
        <w:rPr>
          <w:rFonts w:hint="eastAsia"/>
        </w:rPr>
        <w:t>这次</w:t>
      </w:r>
      <w:r w:rsidR="00917F76">
        <w:rPr>
          <w:rFonts w:hint="eastAsia"/>
        </w:rPr>
        <w:t>出发</w:t>
      </w:r>
      <w:r w:rsidR="00E61C2B">
        <w:rPr>
          <w:rFonts w:hint="eastAsia"/>
        </w:rPr>
        <w:t>居然</w:t>
      </w:r>
      <w:r w:rsidR="00910694">
        <w:rPr>
          <w:rFonts w:hint="eastAsia"/>
        </w:rPr>
        <w:t>感到</w:t>
      </w:r>
      <w:r w:rsidR="00917F76">
        <w:rPr>
          <w:rFonts w:hint="eastAsia"/>
        </w:rPr>
        <w:t>了</w:t>
      </w:r>
      <w:r w:rsidR="00166EC8">
        <w:rPr>
          <w:rFonts w:hint="eastAsia"/>
        </w:rPr>
        <w:t>忐忑，</w:t>
      </w:r>
      <w:r w:rsidR="000D0633">
        <w:rPr>
          <w:rFonts w:hint="eastAsia"/>
        </w:rPr>
        <w:t>大概是比之前大一些了，</w:t>
      </w:r>
      <w:r w:rsidR="006C5B40">
        <w:rPr>
          <w:rFonts w:hint="eastAsia"/>
        </w:rPr>
        <w:t>思考的问题比较多了</w:t>
      </w:r>
      <w:r w:rsidR="00783C4D">
        <w:rPr>
          <w:rFonts w:hint="eastAsia"/>
        </w:rPr>
        <w:t>，我想更多的是这次与以往的旅行</w:t>
      </w:r>
      <w:r w:rsidR="00DD2587">
        <w:rPr>
          <w:rFonts w:hint="eastAsia"/>
        </w:rPr>
        <w:t>不同，因为这次是为了“求生”</w:t>
      </w:r>
      <w:r w:rsidR="007B0AF2">
        <w:rPr>
          <w:rFonts w:hint="eastAsia"/>
        </w:rPr>
        <w:t>而出发</w:t>
      </w:r>
      <w:r w:rsidR="00E54316">
        <w:rPr>
          <w:rFonts w:hint="eastAsia"/>
        </w:rPr>
        <w:t>。一切都是未知的，</w:t>
      </w:r>
      <w:r w:rsidR="0070270E">
        <w:rPr>
          <w:rFonts w:hint="eastAsia"/>
        </w:rPr>
        <w:t>很多</w:t>
      </w:r>
      <w:r w:rsidR="0072651D">
        <w:rPr>
          <w:rFonts w:hint="eastAsia"/>
        </w:rPr>
        <w:t>都要靠自己了</w:t>
      </w:r>
      <w:r w:rsidR="0070270E">
        <w:rPr>
          <w:rFonts w:hint="eastAsia"/>
        </w:rPr>
        <w:t>，当然在精神上还是需</w:t>
      </w:r>
      <w:r w:rsidR="0092258B">
        <w:rPr>
          <w:rFonts w:hint="eastAsia"/>
        </w:rPr>
        <w:t>要鼓励的。</w:t>
      </w:r>
      <w:r w:rsidR="000D56F0">
        <w:rPr>
          <w:rFonts w:hint="eastAsia"/>
        </w:rPr>
        <w:t xml:space="preserve"> </w:t>
      </w:r>
    </w:p>
    <w:p w14:paraId="46454C53" w14:textId="7A19DBB8" w:rsidR="003200A0" w:rsidRDefault="00DF48BE" w:rsidP="007B0AF2">
      <w:pPr>
        <w:ind w:firstLineChars="200" w:firstLine="420"/>
        <w:rPr>
          <w:rFonts w:hint="eastAsia"/>
        </w:rPr>
      </w:pPr>
      <w:r>
        <w:rPr>
          <w:rFonts w:hint="eastAsia"/>
        </w:rPr>
        <w:t>我们总要学会对自己</w:t>
      </w:r>
      <w:r w:rsidR="001679DB">
        <w:rPr>
          <w:rFonts w:hint="eastAsia"/>
        </w:rPr>
        <w:t>的人生做决定</w:t>
      </w:r>
      <w:r w:rsidR="00752C2A">
        <w:rPr>
          <w:rFonts w:hint="eastAsia"/>
        </w:rPr>
        <w:t>。</w:t>
      </w:r>
      <w:r w:rsidR="00BE18F0">
        <w:rPr>
          <w:rFonts w:hint="eastAsia"/>
        </w:rPr>
        <w:t>从</w:t>
      </w:r>
      <w:r w:rsidR="00FD5E56">
        <w:rPr>
          <w:rFonts w:hint="eastAsia"/>
        </w:rPr>
        <w:t>上高中开始</w:t>
      </w:r>
      <w:r w:rsidR="00BE18F0">
        <w:rPr>
          <w:rFonts w:hint="eastAsia"/>
        </w:rPr>
        <w:t>，我开始自由的</w:t>
      </w:r>
      <w:r w:rsidR="00096F28">
        <w:rPr>
          <w:rFonts w:hint="eastAsia"/>
        </w:rPr>
        <w:t>选择自己的人生，我是</w:t>
      </w:r>
      <w:r w:rsidR="00446823">
        <w:rPr>
          <w:rFonts w:hint="eastAsia"/>
        </w:rPr>
        <w:t>所有问题的负责人，是</w:t>
      </w:r>
      <w:r w:rsidR="007A7065">
        <w:rPr>
          <w:rFonts w:hint="eastAsia"/>
        </w:rPr>
        <w:t>所有收益的获利者，爸妈是所有风险的承担者。</w:t>
      </w:r>
      <w:r w:rsidR="005150D4">
        <w:rPr>
          <w:rFonts w:hint="eastAsia"/>
        </w:rPr>
        <w:t>以前我不会考虑到这个问题，但是现在我能想到了，人总是会成长的嘛。</w:t>
      </w:r>
      <w:r w:rsidR="0061134B">
        <w:rPr>
          <w:rFonts w:hint="eastAsia"/>
        </w:rPr>
        <w:t>或许这就是我害怕的原因吧，但我</w:t>
      </w:r>
      <w:r w:rsidR="00071598">
        <w:rPr>
          <w:rFonts w:hint="eastAsia"/>
        </w:rPr>
        <w:t>还是会一意孤行。我爸妈的经历，让我获得他们的</w:t>
      </w:r>
      <w:r w:rsidR="009D2245">
        <w:rPr>
          <w:rFonts w:hint="eastAsia"/>
        </w:rPr>
        <w:t>理解</w:t>
      </w:r>
      <w:r w:rsidR="003C36EF">
        <w:rPr>
          <w:rFonts w:hint="eastAsia"/>
        </w:rPr>
        <w:t>，</w:t>
      </w:r>
      <w:r w:rsidR="00721A1C">
        <w:rPr>
          <w:rFonts w:hint="eastAsia"/>
        </w:rPr>
        <w:t>我们都知道只有出发才能获得生存。</w:t>
      </w:r>
      <w:r w:rsidR="009F5417">
        <w:rPr>
          <w:rFonts w:hint="eastAsia"/>
        </w:rPr>
        <w:t>我们没有办法</w:t>
      </w:r>
      <w:r w:rsidR="00C365AA">
        <w:rPr>
          <w:rFonts w:hint="eastAsia"/>
        </w:rPr>
        <w:t>活在家乡，那就只能生存在远方。</w:t>
      </w:r>
      <w:r w:rsidR="003D13AA">
        <w:rPr>
          <w:rFonts w:hint="eastAsia"/>
        </w:rPr>
        <w:t>有人能在家乡幸福的</w:t>
      </w:r>
      <w:r w:rsidR="00281139">
        <w:rPr>
          <w:rFonts w:hint="eastAsia"/>
        </w:rPr>
        <w:t>活着</w:t>
      </w:r>
      <w:r w:rsidR="003D13AA">
        <w:rPr>
          <w:rFonts w:hint="eastAsia"/>
        </w:rPr>
        <w:t>，</w:t>
      </w:r>
      <w:r w:rsidR="00DA34D5">
        <w:rPr>
          <w:rFonts w:hint="eastAsia"/>
        </w:rPr>
        <w:t>有人能在远方自由的生存</w:t>
      </w:r>
      <w:r w:rsidR="000D56F0">
        <w:rPr>
          <w:rFonts w:hint="eastAsia"/>
        </w:rPr>
        <w:t>，我们总归为了活着。</w:t>
      </w:r>
    </w:p>
    <w:p w14:paraId="339322E6" w14:textId="5E4CB215" w:rsidR="00940DD3" w:rsidRDefault="003A3A0C" w:rsidP="007B0AF2">
      <w:pPr>
        <w:ind w:firstLineChars="200" w:firstLine="420"/>
        <w:rPr>
          <w:rFonts w:hint="eastAsia"/>
        </w:rPr>
      </w:pPr>
      <w:r>
        <w:rPr>
          <w:rFonts w:hint="eastAsia"/>
        </w:rPr>
        <w:t>还记得</w:t>
      </w:r>
      <w:r w:rsidR="00C63926">
        <w:rPr>
          <w:rFonts w:hint="eastAsia"/>
        </w:rPr>
        <w:t>从厦门出的时候，</w:t>
      </w:r>
      <w:r w:rsidR="00373EA5">
        <w:rPr>
          <w:rFonts w:hint="eastAsia"/>
        </w:rPr>
        <w:t>那天有些闷热，加上我内心的忐忑，让我有些呼吸</w:t>
      </w:r>
      <w:r w:rsidR="00A15822">
        <w:rPr>
          <w:rFonts w:hint="eastAsia"/>
        </w:rPr>
        <w:t>急促。这次离开厦门</w:t>
      </w:r>
      <w:r w:rsidR="006F0193">
        <w:rPr>
          <w:rFonts w:hint="eastAsia"/>
        </w:rPr>
        <w:t>，我并没有像往</w:t>
      </w:r>
      <w:r w:rsidR="003E6EEC">
        <w:rPr>
          <w:rFonts w:hint="eastAsia"/>
        </w:rPr>
        <w:t>常一样，当</w:t>
      </w:r>
      <w:r w:rsidR="00A53E73">
        <w:rPr>
          <w:rFonts w:hint="eastAsia"/>
        </w:rPr>
        <w:t>地铁经过集美学村的时候我会好好</w:t>
      </w:r>
      <w:r w:rsidR="00610816">
        <w:rPr>
          <w:rFonts w:hint="eastAsia"/>
        </w:rPr>
        <w:t>看看窗外的大海，心里</w:t>
      </w:r>
      <w:r w:rsidR="00037FBF">
        <w:rPr>
          <w:rFonts w:hint="eastAsia"/>
        </w:rPr>
        <w:t>念叨，再见厦门，下次见。但这次我没有</w:t>
      </w:r>
      <w:r w:rsidR="00297049">
        <w:rPr>
          <w:rFonts w:hint="eastAsia"/>
        </w:rPr>
        <w:t>，我只是低下头</w:t>
      </w:r>
      <w:r w:rsidR="00097C84">
        <w:rPr>
          <w:rFonts w:hint="eastAsia"/>
        </w:rPr>
        <w:t>，</w:t>
      </w:r>
      <w:r w:rsidR="001C0406">
        <w:rPr>
          <w:rFonts w:hint="eastAsia"/>
        </w:rPr>
        <w:t>有些</w:t>
      </w:r>
      <w:r w:rsidR="00097C84">
        <w:rPr>
          <w:rFonts w:hint="eastAsia"/>
        </w:rPr>
        <w:t>情绪突然涌上心头，</w:t>
      </w:r>
      <w:r w:rsidR="00610134">
        <w:rPr>
          <w:rFonts w:hint="eastAsia"/>
        </w:rPr>
        <w:t>这可是初中的时候就</w:t>
      </w:r>
      <w:r w:rsidR="00DC1AA7">
        <w:rPr>
          <w:rFonts w:hint="eastAsia"/>
        </w:rPr>
        <w:t>心心念念</w:t>
      </w:r>
      <w:r w:rsidR="00610134">
        <w:rPr>
          <w:rFonts w:hint="eastAsia"/>
        </w:rPr>
        <w:t>的厦门</w:t>
      </w:r>
      <w:r w:rsidR="006B2892">
        <w:rPr>
          <w:rFonts w:hint="eastAsia"/>
        </w:rPr>
        <w:t>啊</w:t>
      </w:r>
      <w:r w:rsidR="00304605">
        <w:rPr>
          <w:rFonts w:hint="eastAsia"/>
        </w:rPr>
        <w:t>。</w:t>
      </w:r>
      <w:r w:rsidR="00DC1AA7">
        <w:rPr>
          <w:rFonts w:hint="eastAsia"/>
        </w:rPr>
        <w:t>感谢命运把我带到</w:t>
      </w:r>
      <w:r w:rsidR="008257F3">
        <w:rPr>
          <w:rFonts w:hint="eastAsia"/>
        </w:rPr>
        <w:t>厦门，把我带到这里。</w:t>
      </w:r>
      <w:r w:rsidR="00685DC6">
        <w:rPr>
          <w:rFonts w:hint="eastAsia"/>
        </w:rPr>
        <w:t>命运</w:t>
      </w:r>
      <w:r w:rsidR="00835B9D">
        <w:rPr>
          <w:rFonts w:hint="eastAsia"/>
        </w:rPr>
        <w:t>会把我们指引到该去的地方。也没有和在厦门的兄弟们告别，就像我当初来一样。</w:t>
      </w:r>
    </w:p>
    <w:p w14:paraId="5E82D708" w14:textId="2E6D4E57" w:rsidR="00F30E77" w:rsidRDefault="00EC5B02" w:rsidP="00EC5B02">
      <w:pPr>
        <w:rPr>
          <w:rFonts w:hint="eastAsia"/>
        </w:rPr>
      </w:pPr>
      <w:r>
        <w:rPr>
          <w:rFonts w:hint="eastAsia"/>
        </w:rPr>
        <w:t xml:space="preserve">       </w:t>
      </w:r>
      <w:r w:rsidR="003F4890">
        <w:rPr>
          <w:rFonts w:hint="eastAsia"/>
        </w:rPr>
        <w:t>是越容易</w:t>
      </w:r>
      <w:r w:rsidR="00455F5F">
        <w:rPr>
          <w:rFonts w:hint="eastAsia"/>
        </w:rPr>
        <w:t>紧张就越容易犯错吗？</w:t>
      </w:r>
      <w:r w:rsidR="004771DC">
        <w:rPr>
          <w:rFonts w:hint="eastAsia"/>
        </w:rPr>
        <w:t>上车的时候我记得我就是10/</w:t>
      </w:r>
      <w:r w:rsidR="005564CA">
        <w:rPr>
          <w:rFonts w:hint="eastAsia"/>
        </w:rPr>
        <w:t>11F</w:t>
      </w:r>
      <w:r w:rsidR="0062426A">
        <w:rPr>
          <w:rFonts w:hint="eastAsia"/>
        </w:rPr>
        <w:t>，当我</w:t>
      </w:r>
      <w:r w:rsidR="000E6380">
        <w:rPr>
          <w:rFonts w:hint="eastAsia"/>
        </w:rPr>
        <w:t>放好行礼，</w:t>
      </w:r>
      <w:r w:rsidR="00670B39">
        <w:rPr>
          <w:rFonts w:hint="eastAsia"/>
        </w:rPr>
        <w:t>坐了</w:t>
      </w:r>
      <w:r w:rsidR="007A76DD">
        <w:rPr>
          <w:rFonts w:hint="eastAsia"/>
        </w:rPr>
        <w:t>下来</w:t>
      </w:r>
      <w:r w:rsidR="00C641BA">
        <w:rPr>
          <w:rFonts w:hint="eastAsia"/>
        </w:rPr>
        <w:t>大概两分钟吧，有个小姐姐过来说</w:t>
      </w:r>
      <w:r w:rsidR="00181A7A">
        <w:rPr>
          <w:rFonts w:hint="eastAsia"/>
        </w:rPr>
        <w:t>：“帅哥，你坐错了”。我一边起身一边</w:t>
      </w:r>
      <w:r w:rsidR="00C8591B">
        <w:rPr>
          <w:rFonts w:hint="eastAsia"/>
        </w:rPr>
        <w:t>看手机，</w:t>
      </w:r>
      <w:r w:rsidR="00865DD7">
        <w:rPr>
          <w:rFonts w:hint="eastAsia"/>
        </w:rPr>
        <w:t>坐错了，连忙说：“不好意思”。</w:t>
      </w:r>
      <w:r w:rsidR="00E925DF">
        <w:rPr>
          <w:rFonts w:hint="eastAsia"/>
        </w:rPr>
        <w:t>仔细看后自己的是11/11</w:t>
      </w:r>
      <w:r w:rsidR="001A59B2">
        <w:rPr>
          <w:rFonts w:hint="eastAsia"/>
        </w:rPr>
        <w:t>F,重新坐下来以后</w:t>
      </w:r>
      <w:r w:rsidR="00CB5CA5">
        <w:rPr>
          <w:rFonts w:hint="eastAsia"/>
        </w:rPr>
        <w:t>，</w:t>
      </w:r>
      <w:ins w:id="0" w:author="Microsoft Word" w:date="2025-04-17T23:49:00Z" w16du:dateUtc="2025-04-17T15:49:00Z">
        <w:r w:rsidR="00525B7B">
          <w:rPr>
            <w:rFonts w:hint="eastAsia"/>
          </w:rPr>
          <w:t>我告诉自己</w:t>
        </w:r>
        <w:r w:rsidR="00781207">
          <w:rPr>
            <w:rFonts w:hint="eastAsia"/>
          </w:rPr>
          <w:t>，越是这个时候，</w:t>
        </w:r>
        <w:r w:rsidR="00A6500C">
          <w:rPr>
            <w:rFonts w:hint="eastAsia"/>
          </w:rPr>
          <w:t>越要</w:t>
        </w:r>
      </w:ins>
      <w:r w:rsidR="004F3137">
        <w:rPr>
          <w:rFonts w:hint="eastAsia"/>
        </w:rPr>
        <w:t>沉住气</w:t>
      </w:r>
      <w:r w:rsidR="00A774C3">
        <w:rPr>
          <w:rFonts w:hint="eastAsia"/>
        </w:rPr>
        <w:t>。</w:t>
      </w:r>
      <w:r w:rsidR="001A5650">
        <w:rPr>
          <w:rFonts w:hint="eastAsia"/>
        </w:rPr>
        <w:t xml:space="preserve"> </w:t>
      </w:r>
      <w:r w:rsidR="003F5A70">
        <w:rPr>
          <w:rFonts w:hint="eastAsia"/>
        </w:rPr>
        <w:t>我想不能给任何</w:t>
      </w:r>
      <w:r w:rsidR="007F1706">
        <w:rPr>
          <w:rFonts w:hint="eastAsia"/>
        </w:rPr>
        <w:t>人</w:t>
      </w:r>
      <w:r w:rsidR="003F5A70">
        <w:rPr>
          <w:rFonts w:hint="eastAsia"/>
        </w:rPr>
        <w:t>添加麻烦</w:t>
      </w:r>
      <w:r w:rsidR="007F1706">
        <w:rPr>
          <w:rFonts w:hint="eastAsia"/>
        </w:rPr>
        <w:t>。</w:t>
      </w:r>
    </w:p>
    <w:p w14:paraId="3D9BB4C3" w14:textId="77777777" w:rsidR="0011292E" w:rsidRDefault="007F1706" w:rsidP="007F1706">
      <w:r>
        <w:rPr>
          <w:rFonts w:hint="eastAsia"/>
        </w:rPr>
        <w:t xml:space="preserve">       </w:t>
      </w:r>
      <w:r w:rsidR="00695FAF">
        <w:rPr>
          <w:rFonts w:hint="eastAsia"/>
        </w:rPr>
        <w:t>经过福州以后，</w:t>
      </w:r>
      <w:r w:rsidR="0009106F">
        <w:rPr>
          <w:rFonts w:hint="eastAsia"/>
        </w:rPr>
        <w:t>窗外</w:t>
      </w:r>
      <w:r w:rsidR="007503BD">
        <w:rPr>
          <w:rFonts w:hint="eastAsia"/>
        </w:rPr>
        <w:t>弥漫着大雾，</w:t>
      </w:r>
      <w:r w:rsidR="001804C4">
        <w:rPr>
          <w:rFonts w:hint="eastAsia"/>
        </w:rPr>
        <w:t>一点儿也看不远。就像当时的我对</w:t>
      </w:r>
      <w:r w:rsidR="00187A5F">
        <w:rPr>
          <w:rFonts w:hint="eastAsia"/>
        </w:rPr>
        <w:t>此次的出发一样，看不</w:t>
      </w:r>
      <w:r w:rsidR="00177B02">
        <w:rPr>
          <w:rFonts w:hint="eastAsia"/>
        </w:rPr>
        <w:t>清我的</w:t>
      </w:r>
      <w:r w:rsidR="00187A5F">
        <w:rPr>
          <w:rFonts w:hint="eastAsia"/>
        </w:rPr>
        <w:t>未来</w:t>
      </w:r>
      <w:r w:rsidR="00177B02">
        <w:rPr>
          <w:rFonts w:hint="eastAsia"/>
        </w:rPr>
        <w:t>。</w:t>
      </w:r>
      <w:r w:rsidR="00450344">
        <w:rPr>
          <w:rFonts w:hint="eastAsia"/>
        </w:rPr>
        <w:t>我试图做点什么让自己</w:t>
      </w:r>
      <w:r w:rsidR="00332672">
        <w:rPr>
          <w:rFonts w:hint="eastAsia"/>
        </w:rPr>
        <w:t>不安的心平静下来</w:t>
      </w:r>
      <w:r w:rsidR="002635C2">
        <w:rPr>
          <w:rFonts w:hint="eastAsia"/>
        </w:rPr>
        <w:t>，</w:t>
      </w:r>
      <w:r w:rsidR="003840BB">
        <w:rPr>
          <w:rFonts w:hint="eastAsia"/>
        </w:rPr>
        <w:t>我打开了腾讯体育，</w:t>
      </w:r>
      <w:r w:rsidR="00452A7B">
        <w:rPr>
          <w:rFonts w:hint="eastAsia"/>
        </w:rPr>
        <w:t>正在转播湖人与</w:t>
      </w:r>
      <w:r w:rsidR="00BB7979">
        <w:rPr>
          <w:rFonts w:hint="eastAsia"/>
        </w:rPr>
        <w:t>火箭的比赛，</w:t>
      </w:r>
      <w:r w:rsidR="003F1831">
        <w:rPr>
          <w:rFonts w:hint="eastAsia"/>
        </w:rPr>
        <w:t>这</w:t>
      </w:r>
      <w:r w:rsidR="00E87F68">
        <w:rPr>
          <w:rFonts w:hint="eastAsia"/>
        </w:rPr>
        <w:t>又</w:t>
      </w:r>
      <w:r w:rsidR="003F1831">
        <w:rPr>
          <w:rFonts w:hint="eastAsia"/>
        </w:rPr>
        <w:t>让我想起</w:t>
      </w:r>
      <w:r w:rsidR="000C75E7">
        <w:rPr>
          <w:rFonts w:hint="eastAsia"/>
        </w:rPr>
        <w:t>去年4月29号我依然是在那条路上，</w:t>
      </w:r>
      <w:r w:rsidR="00261796">
        <w:rPr>
          <w:rFonts w:hint="eastAsia"/>
        </w:rPr>
        <w:t>但终点站是杭州</w:t>
      </w:r>
      <w:r w:rsidR="00990AE0">
        <w:rPr>
          <w:rFonts w:hint="eastAsia"/>
        </w:rPr>
        <w:t>，当时我还在跟兄弟讨论</w:t>
      </w:r>
      <w:r w:rsidR="00EB6916">
        <w:rPr>
          <w:rFonts w:hint="eastAsia"/>
        </w:rPr>
        <w:t>独行侠是否能打入总决赛。</w:t>
      </w:r>
      <w:r w:rsidR="00C90EA5">
        <w:rPr>
          <w:rFonts w:hint="eastAsia"/>
        </w:rPr>
        <w:t>是的，他们打入了总决绝赛，但是欧文</w:t>
      </w:r>
      <w:r w:rsidR="00464BB6">
        <w:rPr>
          <w:rFonts w:hint="eastAsia"/>
        </w:rPr>
        <w:t>彻底</w:t>
      </w:r>
      <w:r w:rsidR="00C90EA5">
        <w:rPr>
          <w:rFonts w:hint="eastAsia"/>
        </w:rPr>
        <w:t>迷失在了北岸花园</w:t>
      </w:r>
      <w:r w:rsidR="00464BB6">
        <w:rPr>
          <w:rFonts w:hint="eastAsia"/>
        </w:rPr>
        <w:t>，</w:t>
      </w:r>
      <w:r w:rsidR="00CA6F46">
        <w:rPr>
          <w:rFonts w:hint="eastAsia"/>
        </w:rPr>
        <w:t>他在漫天的嘘声中迷失了自我</w:t>
      </w:r>
      <w:r w:rsidR="009812DF">
        <w:rPr>
          <w:rFonts w:hint="eastAsia"/>
        </w:rPr>
        <w:t>，连</w:t>
      </w:r>
      <w:r w:rsidR="00C937B7">
        <w:rPr>
          <w:rFonts w:hint="eastAsia"/>
        </w:rPr>
        <w:t>那</w:t>
      </w:r>
      <w:r w:rsidR="009812DF">
        <w:rPr>
          <w:rFonts w:hint="eastAsia"/>
        </w:rPr>
        <w:t>拼尽所有迎来的</w:t>
      </w:r>
      <w:r w:rsidR="00C937B7">
        <w:rPr>
          <w:rFonts w:hint="eastAsia"/>
        </w:rPr>
        <w:t>一场胜利，人们也说那是凯尔特人</w:t>
      </w:r>
      <w:r w:rsidR="00F35DDC">
        <w:rPr>
          <w:rFonts w:hint="eastAsia"/>
        </w:rPr>
        <w:t>在</w:t>
      </w:r>
      <w:r w:rsidR="00C937B7">
        <w:rPr>
          <w:rFonts w:hint="eastAsia"/>
        </w:rPr>
        <w:t>放水</w:t>
      </w:r>
      <w:r w:rsidR="003A14E4">
        <w:rPr>
          <w:rFonts w:hint="eastAsia"/>
        </w:rPr>
        <w:t>。</w:t>
      </w:r>
      <w:r w:rsidR="008E74C2">
        <w:rPr>
          <w:rFonts w:hint="eastAsia"/>
        </w:rPr>
        <w:t>当人们以为这个夏天</w:t>
      </w:r>
      <w:r w:rsidR="002E51B2">
        <w:rPr>
          <w:rFonts w:hint="eastAsia"/>
        </w:rPr>
        <w:t>他们会再次卷土重来的时候，</w:t>
      </w:r>
      <w:r w:rsidR="007A18B3">
        <w:rPr>
          <w:rFonts w:hint="eastAsia"/>
        </w:rPr>
        <w:t>可是这个春天</w:t>
      </w:r>
      <w:r w:rsidR="002E51B2">
        <w:rPr>
          <w:rFonts w:hint="eastAsia"/>
        </w:rPr>
        <w:t>他们送走了</w:t>
      </w:r>
      <w:r w:rsidR="00FD6712">
        <w:rPr>
          <w:rFonts w:hint="eastAsia"/>
        </w:rPr>
        <w:t>东子，我们</w:t>
      </w:r>
      <w:r w:rsidR="00791301">
        <w:rPr>
          <w:rFonts w:hint="eastAsia"/>
        </w:rPr>
        <w:t>（湖人）</w:t>
      </w:r>
      <w:r w:rsidR="00FD6712">
        <w:rPr>
          <w:rFonts w:hint="eastAsia"/>
        </w:rPr>
        <w:t>也失去了</w:t>
      </w:r>
      <w:r w:rsidR="00A963CE">
        <w:rPr>
          <w:rFonts w:hint="eastAsia"/>
        </w:rPr>
        <w:t>擎天白玉柱</w:t>
      </w:r>
      <w:r w:rsidR="00791301">
        <w:rPr>
          <w:rFonts w:hint="eastAsia"/>
        </w:rPr>
        <w:t>（浓眉）</w:t>
      </w:r>
      <w:r w:rsidR="00A963CE">
        <w:rPr>
          <w:rFonts w:hint="eastAsia"/>
        </w:rPr>
        <w:t>。</w:t>
      </w:r>
      <w:r w:rsidR="00E70C08">
        <w:rPr>
          <w:rFonts w:hint="eastAsia"/>
        </w:rPr>
        <w:t>浓眉来到达拉斯</w:t>
      </w:r>
      <w:r w:rsidR="009530FB">
        <w:rPr>
          <w:rFonts w:hint="eastAsia"/>
        </w:rPr>
        <w:t>首战受伤</w:t>
      </w:r>
      <w:r w:rsidR="00C05D25">
        <w:rPr>
          <w:rFonts w:hint="eastAsia"/>
        </w:rPr>
        <w:t>差点赛季报销，赌上了自己整个职业生涯，也没能冲进季后赛。欧文时间打满，疲劳受伤赛季报销。</w:t>
      </w:r>
      <w:r w:rsidR="00197C18">
        <w:rPr>
          <w:rFonts w:hint="eastAsia"/>
        </w:rPr>
        <w:t>我们迎来了五年后的第一次常规赛50胜</w:t>
      </w:r>
      <w:r w:rsidR="00A0422F">
        <w:rPr>
          <w:rFonts w:hint="eastAsia"/>
        </w:rPr>
        <w:t>。这五年改变了太多，</w:t>
      </w:r>
      <w:r w:rsidR="009D178E">
        <w:rPr>
          <w:rFonts w:hint="eastAsia"/>
        </w:rPr>
        <w:t>老詹终究还是老了，那年</w:t>
      </w:r>
      <w:r w:rsidR="00A0422F">
        <w:rPr>
          <w:rFonts w:hint="eastAsia"/>
        </w:rPr>
        <w:t>失去的人回了</w:t>
      </w:r>
      <w:r w:rsidR="009D178E">
        <w:rPr>
          <w:rFonts w:hint="eastAsia"/>
        </w:rPr>
        <w:t>。</w:t>
      </w:r>
      <w:r w:rsidR="00A0422F">
        <w:rPr>
          <w:rFonts w:hint="eastAsia"/>
        </w:rPr>
        <w:t>这五年从贵定到厦门，又从厦门到这里，我想这个夏天我会在这里见证老詹的夺得这个夏天的总</w:t>
      </w:r>
      <w:r w:rsidR="0011292E">
        <w:rPr>
          <w:rFonts w:hint="eastAsia"/>
        </w:rPr>
        <w:t>冠军。</w:t>
      </w:r>
    </w:p>
    <w:p w14:paraId="5D5E1F0A" w14:textId="63C9C6E2" w:rsidR="00F70D6B" w:rsidRDefault="0011292E" w:rsidP="007F1706">
      <w:pPr>
        <w:rPr>
          <w:rFonts w:hint="eastAsia"/>
        </w:rPr>
      </w:pPr>
      <w:r>
        <w:rPr>
          <w:rFonts w:hint="eastAsia"/>
        </w:rPr>
        <w:t xml:space="preserve">       </w:t>
      </w:r>
      <w:r w:rsidR="00F70D6B">
        <w:rPr>
          <w:rFonts w:hint="eastAsia"/>
        </w:rPr>
        <w:t xml:space="preserve">   </w:t>
      </w:r>
    </w:p>
    <w:sectPr w:rsidR="00F70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7B5"/>
    <w:rsid w:val="00004643"/>
    <w:rsid w:val="00037FBF"/>
    <w:rsid w:val="000438E3"/>
    <w:rsid w:val="00052E09"/>
    <w:rsid w:val="00071598"/>
    <w:rsid w:val="0009106F"/>
    <w:rsid w:val="00096F28"/>
    <w:rsid w:val="00097C84"/>
    <w:rsid w:val="000C75E7"/>
    <w:rsid w:val="000D0633"/>
    <w:rsid w:val="000D56F0"/>
    <w:rsid w:val="000E6380"/>
    <w:rsid w:val="000F126A"/>
    <w:rsid w:val="000F5E4C"/>
    <w:rsid w:val="0011292E"/>
    <w:rsid w:val="00112FFA"/>
    <w:rsid w:val="00166EC8"/>
    <w:rsid w:val="001679DB"/>
    <w:rsid w:val="00177B02"/>
    <w:rsid w:val="001804C4"/>
    <w:rsid w:val="00181A7A"/>
    <w:rsid w:val="00186DAB"/>
    <w:rsid w:val="00187A5F"/>
    <w:rsid w:val="00197C18"/>
    <w:rsid w:val="001A5650"/>
    <w:rsid w:val="001A59B2"/>
    <w:rsid w:val="001C0406"/>
    <w:rsid w:val="001E1998"/>
    <w:rsid w:val="00261796"/>
    <w:rsid w:val="002635C2"/>
    <w:rsid w:val="00281139"/>
    <w:rsid w:val="00295555"/>
    <w:rsid w:val="00297049"/>
    <w:rsid w:val="002E51B2"/>
    <w:rsid w:val="00300C73"/>
    <w:rsid w:val="00304605"/>
    <w:rsid w:val="003200A0"/>
    <w:rsid w:val="00331F34"/>
    <w:rsid w:val="00332672"/>
    <w:rsid w:val="00345FF5"/>
    <w:rsid w:val="00373EA5"/>
    <w:rsid w:val="003840BB"/>
    <w:rsid w:val="003A14E4"/>
    <w:rsid w:val="003A3A0C"/>
    <w:rsid w:val="003B2787"/>
    <w:rsid w:val="003C36EF"/>
    <w:rsid w:val="003D13AA"/>
    <w:rsid w:val="003E6EEC"/>
    <w:rsid w:val="003F1831"/>
    <w:rsid w:val="003F4890"/>
    <w:rsid w:val="003F5A70"/>
    <w:rsid w:val="00446823"/>
    <w:rsid w:val="00450344"/>
    <w:rsid w:val="00452A7B"/>
    <w:rsid w:val="00455F5F"/>
    <w:rsid w:val="00464BB6"/>
    <w:rsid w:val="00471C5F"/>
    <w:rsid w:val="004771DC"/>
    <w:rsid w:val="004B3146"/>
    <w:rsid w:val="004E1C9E"/>
    <w:rsid w:val="004F3137"/>
    <w:rsid w:val="005150D4"/>
    <w:rsid w:val="00515895"/>
    <w:rsid w:val="00525B7B"/>
    <w:rsid w:val="005564CA"/>
    <w:rsid w:val="005A2413"/>
    <w:rsid w:val="005F1CF7"/>
    <w:rsid w:val="00610134"/>
    <w:rsid w:val="00610816"/>
    <w:rsid w:val="0061134B"/>
    <w:rsid w:val="00620767"/>
    <w:rsid w:val="0062426A"/>
    <w:rsid w:val="00670B39"/>
    <w:rsid w:val="00685DC6"/>
    <w:rsid w:val="00695FAF"/>
    <w:rsid w:val="006B2892"/>
    <w:rsid w:val="006C5B40"/>
    <w:rsid w:val="006C67B5"/>
    <w:rsid w:val="006F0193"/>
    <w:rsid w:val="006F34DE"/>
    <w:rsid w:val="0070270E"/>
    <w:rsid w:val="00721A1C"/>
    <w:rsid w:val="0072651D"/>
    <w:rsid w:val="007503BD"/>
    <w:rsid w:val="00752C2A"/>
    <w:rsid w:val="00781207"/>
    <w:rsid w:val="00783C4D"/>
    <w:rsid w:val="00791301"/>
    <w:rsid w:val="007A18B3"/>
    <w:rsid w:val="007A7065"/>
    <w:rsid w:val="007A76DD"/>
    <w:rsid w:val="007B0AF2"/>
    <w:rsid w:val="007F1706"/>
    <w:rsid w:val="008257F3"/>
    <w:rsid w:val="008302F3"/>
    <w:rsid w:val="00835B9D"/>
    <w:rsid w:val="00836573"/>
    <w:rsid w:val="00865DD7"/>
    <w:rsid w:val="0089153A"/>
    <w:rsid w:val="008E74C2"/>
    <w:rsid w:val="008E7CF5"/>
    <w:rsid w:val="00910694"/>
    <w:rsid w:val="00915C1A"/>
    <w:rsid w:val="00917F76"/>
    <w:rsid w:val="0092258B"/>
    <w:rsid w:val="00940DD3"/>
    <w:rsid w:val="00946094"/>
    <w:rsid w:val="009530FB"/>
    <w:rsid w:val="009812DF"/>
    <w:rsid w:val="00990AE0"/>
    <w:rsid w:val="009D178E"/>
    <w:rsid w:val="009D2245"/>
    <w:rsid w:val="009F17EB"/>
    <w:rsid w:val="009F5417"/>
    <w:rsid w:val="00A014B7"/>
    <w:rsid w:val="00A0422F"/>
    <w:rsid w:val="00A15822"/>
    <w:rsid w:val="00A53E73"/>
    <w:rsid w:val="00A6500C"/>
    <w:rsid w:val="00A774C3"/>
    <w:rsid w:val="00A963CE"/>
    <w:rsid w:val="00AB168E"/>
    <w:rsid w:val="00BB7979"/>
    <w:rsid w:val="00BD0D7F"/>
    <w:rsid w:val="00BD4350"/>
    <w:rsid w:val="00BE18F0"/>
    <w:rsid w:val="00BF231F"/>
    <w:rsid w:val="00C05D25"/>
    <w:rsid w:val="00C365AA"/>
    <w:rsid w:val="00C63926"/>
    <w:rsid w:val="00C641BA"/>
    <w:rsid w:val="00C8591B"/>
    <w:rsid w:val="00C90EA5"/>
    <w:rsid w:val="00C937B7"/>
    <w:rsid w:val="00CA6F46"/>
    <w:rsid w:val="00CB5CA5"/>
    <w:rsid w:val="00D62D64"/>
    <w:rsid w:val="00D6466E"/>
    <w:rsid w:val="00D67CC5"/>
    <w:rsid w:val="00D81C80"/>
    <w:rsid w:val="00DA34D5"/>
    <w:rsid w:val="00DC1AA7"/>
    <w:rsid w:val="00DD2587"/>
    <w:rsid w:val="00DF48BE"/>
    <w:rsid w:val="00E04632"/>
    <w:rsid w:val="00E10217"/>
    <w:rsid w:val="00E536C8"/>
    <w:rsid w:val="00E54316"/>
    <w:rsid w:val="00E6193B"/>
    <w:rsid w:val="00E61C2B"/>
    <w:rsid w:val="00E63C34"/>
    <w:rsid w:val="00E70C08"/>
    <w:rsid w:val="00E87F68"/>
    <w:rsid w:val="00E925DF"/>
    <w:rsid w:val="00EB6916"/>
    <w:rsid w:val="00EC5B02"/>
    <w:rsid w:val="00ED6647"/>
    <w:rsid w:val="00F30E77"/>
    <w:rsid w:val="00F35DDC"/>
    <w:rsid w:val="00F64023"/>
    <w:rsid w:val="00F70C2C"/>
    <w:rsid w:val="00F70D6B"/>
    <w:rsid w:val="00F815E2"/>
    <w:rsid w:val="00FD5E56"/>
    <w:rsid w:val="00F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08FC0"/>
  <w15:chartTrackingRefBased/>
  <w15:docId w15:val="{0D55D30D-0DAD-41D0-A240-03D81513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7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6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7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7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7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7B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7B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7B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7B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67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6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6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67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67B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C67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67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67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67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67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6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67B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67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67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67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67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67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6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67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6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576</Words>
  <Characters>583</Characters>
  <Application>Microsoft Office Word</Application>
  <DocSecurity>0</DocSecurity>
  <Lines>17</Lines>
  <Paragraphs>8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廷青 周</dc:creator>
  <cp:keywords/>
  <dc:description/>
  <cp:lastModifiedBy>廷青 周</cp:lastModifiedBy>
  <cp:revision>159</cp:revision>
  <dcterms:created xsi:type="dcterms:W3CDTF">2025-04-16T16:18:00Z</dcterms:created>
  <dcterms:modified xsi:type="dcterms:W3CDTF">2025-04-21T12:30:00Z</dcterms:modified>
</cp:coreProperties>
</file>